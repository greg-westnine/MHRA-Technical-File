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C7943" w14:textId="77777777" w:rsidR="003F06D8" w:rsidRPr="002A3015" w:rsidRDefault="003F06D8" w:rsidP="0097264E">
      <w:pPr>
        <w:rPr>
          <w:rFonts w:cs="NewsGothicMT-Bold"/>
          <w:color w:val="63D846"/>
        </w:rPr>
      </w:pPr>
      <w:bookmarkStart w:id="0" w:name="h.2idwsiw3etwm" w:colFirst="0" w:colLast="0"/>
      <w:bookmarkEnd w:id="0"/>
      <w:r w:rsidRPr="002A3015">
        <w:rPr>
          <w:noProof/>
          <w:lang w:eastAsia="en-GB"/>
        </w:rPr>
        <w:drawing>
          <wp:anchor distT="0" distB="0" distL="114300" distR="114300" simplePos="0" relativeHeight="251659264" behindDoc="0" locked="0" layoutInCell="1" allowOverlap="1" wp14:anchorId="710D4260" wp14:editId="24B8433B">
            <wp:simplePos x="0" y="0"/>
            <wp:positionH relativeFrom="column">
              <wp:posOffset>1880235</wp:posOffset>
            </wp:positionH>
            <wp:positionV relativeFrom="paragraph">
              <wp:posOffset>546</wp:posOffset>
            </wp:positionV>
            <wp:extent cx="1979295" cy="858520"/>
            <wp:effectExtent l="0" t="0" r="1905" b="5080"/>
            <wp:wrapSquare wrapText="bothSides"/>
            <wp:docPr id="3" name="Picture 3" descr="../Branding/Icons/equality%20time%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ing/Icons/equality%20time%20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6377" t="18018" r="14520" b="21176"/>
                    <a:stretch/>
                  </pic:blipFill>
                  <pic:spPr bwMode="auto">
                    <a:xfrm>
                      <a:off x="0" y="0"/>
                      <a:ext cx="1979295" cy="858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4EED5" w14:textId="77777777" w:rsidR="003F06D8" w:rsidRPr="002A3015" w:rsidRDefault="003F06D8" w:rsidP="0097264E">
      <w:pPr>
        <w:rPr>
          <w:lang w:eastAsia="en-GB"/>
        </w:rPr>
      </w:pPr>
    </w:p>
    <w:p w14:paraId="77BB4601" w14:textId="77777777" w:rsidR="003F06D8" w:rsidRPr="002A3015" w:rsidRDefault="003F06D8" w:rsidP="0097264E">
      <w:pPr>
        <w:rPr>
          <w:lang w:eastAsia="en-GB"/>
        </w:rPr>
      </w:pPr>
    </w:p>
    <w:p w14:paraId="66799264" w14:textId="77777777" w:rsidR="003F06D8" w:rsidRPr="002A3015" w:rsidRDefault="003F06D8" w:rsidP="0097264E">
      <w:pPr>
        <w:rPr>
          <w:lang w:eastAsia="en-GB"/>
        </w:rPr>
      </w:pPr>
    </w:p>
    <w:p w14:paraId="60F1F43F" w14:textId="77777777" w:rsidR="003F06D8" w:rsidRPr="002A3015" w:rsidRDefault="003F06D8" w:rsidP="0097264E">
      <w:pPr>
        <w:rPr>
          <w:lang w:eastAsia="en-GB"/>
        </w:rPr>
      </w:pPr>
    </w:p>
    <w:p w14:paraId="0F092856" w14:textId="77777777" w:rsidR="003F06D8" w:rsidRDefault="003F06D8" w:rsidP="0097264E">
      <w:pPr>
        <w:rPr>
          <w:lang w:eastAsia="en-GB"/>
        </w:rPr>
      </w:pPr>
    </w:p>
    <w:p w14:paraId="6D244737" w14:textId="1FCB4262" w:rsidR="003F06D8" w:rsidRPr="0005779B" w:rsidRDefault="00CA12D8" w:rsidP="008D18EF">
      <w:pPr>
        <w:pStyle w:val="Subtitle"/>
        <w:rPr>
          <w:i w:val="0"/>
        </w:rPr>
      </w:pPr>
      <w:bookmarkStart w:id="1" w:name="h.kcyv81e5c04w" w:colFirst="0" w:colLast="0"/>
      <w:bookmarkEnd w:id="1"/>
      <w:r>
        <w:t>Document Management</w:t>
      </w:r>
      <w:r w:rsidR="003F06D8">
        <w:t xml:space="preserve"> Policy</w:t>
      </w:r>
      <w:r w:rsidR="00BD2376">
        <w:t xml:space="preserve">. Version </w:t>
      </w:r>
      <w:r w:rsidR="00D3068B">
        <w:t>1</w:t>
      </w:r>
      <w:r w:rsidR="00BD2376">
        <w:t>.</w:t>
      </w:r>
      <w:r w:rsidR="00A55A8B">
        <w:t>2</w:t>
      </w:r>
    </w:p>
    <w:p w14:paraId="19F9F0AE" w14:textId="5A60EE53" w:rsidR="00BD2376" w:rsidRPr="00224F1A" w:rsidRDefault="00BD2376" w:rsidP="00224F1A"/>
    <w:tbl>
      <w:tblPr>
        <w:tblStyle w:val="TableGrid"/>
        <w:tblW w:w="0" w:type="auto"/>
        <w:tblLook w:val="04A0" w:firstRow="1" w:lastRow="0" w:firstColumn="1" w:lastColumn="0" w:noHBand="0" w:noVBand="1"/>
      </w:tblPr>
      <w:tblGrid>
        <w:gridCol w:w="4505"/>
        <w:gridCol w:w="4505"/>
      </w:tblGrid>
      <w:tr w:rsidR="0005779B" w14:paraId="005EB626" w14:textId="77777777" w:rsidTr="00BD2376">
        <w:trPr>
          <w:ins w:id="2" w:author="greg.smart" w:date="2018-10-16T09:50:00Z"/>
        </w:trPr>
        <w:tc>
          <w:tcPr>
            <w:tcW w:w="4505" w:type="dxa"/>
          </w:tcPr>
          <w:p w14:paraId="76B12B5C" w14:textId="4C7E8A19" w:rsidR="0005779B" w:rsidRPr="00224F1A" w:rsidRDefault="0005779B" w:rsidP="00224F1A">
            <w:pPr>
              <w:rPr>
                <w:ins w:id="3" w:author="greg.smart" w:date="2018-10-16T09:50:00Z"/>
              </w:rPr>
            </w:pPr>
            <w:ins w:id="4" w:author="greg.smart" w:date="2018-10-16T09:50:00Z">
              <w:r>
                <w:t>Reference</w:t>
              </w:r>
            </w:ins>
          </w:p>
        </w:tc>
        <w:tc>
          <w:tcPr>
            <w:tcW w:w="4505" w:type="dxa"/>
          </w:tcPr>
          <w:p w14:paraId="05D9675B" w14:textId="2D84C710" w:rsidR="0005779B" w:rsidRPr="00224F1A" w:rsidRDefault="0005779B" w:rsidP="00224F1A">
            <w:pPr>
              <w:rPr>
                <w:ins w:id="5" w:author="greg.smart" w:date="2018-10-16T09:50:00Z"/>
              </w:rPr>
            </w:pPr>
            <w:ins w:id="6" w:author="greg.smart" w:date="2018-10-16T09:50:00Z">
              <w:r>
                <w:t>1001</w:t>
              </w:r>
            </w:ins>
          </w:p>
        </w:tc>
      </w:tr>
      <w:tr w:rsidR="00BD2376" w14:paraId="1C5DC61C" w14:textId="77777777" w:rsidTr="00BD2376">
        <w:tc>
          <w:tcPr>
            <w:tcW w:w="4505" w:type="dxa"/>
          </w:tcPr>
          <w:p w14:paraId="2562B0D4" w14:textId="1307C734" w:rsidR="00BD2376" w:rsidRPr="00224F1A" w:rsidRDefault="00BD2376" w:rsidP="00224F1A">
            <w:r w:rsidRPr="00224F1A">
              <w:t>Author</w:t>
            </w:r>
          </w:p>
        </w:tc>
        <w:tc>
          <w:tcPr>
            <w:tcW w:w="4505" w:type="dxa"/>
          </w:tcPr>
          <w:p w14:paraId="562674DA" w14:textId="31F9E207" w:rsidR="00BD2376" w:rsidRPr="00224F1A" w:rsidRDefault="00BD2376" w:rsidP="00224F1A">
            <w:r w:rsidRPr="00224F1A">
              <w:t>Greg Smart</w:t>
            </w:r>
          </w:p>
        </w:tc>
      </w:tr>
      <w:tr w:rsidR="00BD2376" w14:paraId="4E251F73" w14:textId="77777777" w:rsidTr="00BD2376">
        <w:tc>
          <w:tcPr>
            <w:tcW w:w="4505" w:type="dxa"/>
          </w:tcPr>
          <w:p w14:paraId="5485DDC3" w14:textId="54573217" w:rsidR="00BD2376" w:rsidRPr="00224F1A" w:rsidRDefault="00BD2376" w:rsidP="00224F1A">
            <w:r w:rsidRPr="00224F1A">
              <w:t>Contributors</w:t>
            </w:r>
          </w:p>
        </w:tc>
        <w:tc>
          <w:tcPr>
            <w:tcW w:w="4505" w:type="dxa"/>
          </w:tcPr>
          <w:p w14:paraId="2E996785" w14:textId="43A7874E" w:rsidR="00BD2376" w:rsidRPr="00224F1A" w:rsidRDefault="00BD2376" w:rsidP="00224F1A">
            <w:r w:rsidRPr="00224F1A">
              <w:t xml:space="preserve">Joseph </w:t>
            </w:r>
            <w:proofErr w:type="spellStart"/>
            <w:r w:rsidRPr="00224F1A">
              <w:t>Reddington</w:t>
            </w:r>
            <w:proofErr w:type="spellEnd"/>
          </w:p>
        </w:tc>
      </w:tr>
      <w:tr w:rsidR="00BD2376" w14:paraId="1370160F" w14:textId="77777777" w:rsidTr="00BD2376">
        <w:tc>
          <w:tcPr>
            <w:tcW w:w="4505" w:type="dxa"/>
          </w:tcPr>
          <w:p w14:paraId="01345938" w14:textId="12ABA6F9" w:rsidR="00BD2376" w:rsidRPr="00224F1A" w:rsidRDefault="00BD2376" w:rsidP="00224F1A">
            <w:r w:rsidRPr="00224F1A">
              <w:t>Approver</w:t>
            </w:r>
          </w:p>
        </w:tc>
        <w:tc>
          <w:tcPr>
            <w:tcW w:w="4505" w:type="dxa"/>
          </w:tcPr>
          <w:p w14:paraId="504F7609" w14:textId="2E66A04C" w:rsidR="00BD2376" w:rsidRPr="00224F1A" w:rsidRDefault="00BD2376" w:rsidP="00224F1A">
            <w:r w:rsidRPr="00224F1A">
              <w:t>Majority of Trustees</w:t>
            </w:r>
          </w:p>
        </w:tc>
      </w:tr>
    </w:tbl>
    <w:p w14:paraId="57D5F832" w14:textId="77777777" w:rsidR="00224F1A" w:rsidRDefault="00224F1A" w:rsidP="0005779B"/>
    <w:p w14:paraId="2CE3ECCD" w14:textId="6BB6EBE9" w:rsidR="00BD2376" w:rsidRPr="0005779B" w:rsidRDefault="00224F1A" w:rsidP="0005779B">
      <w:r w:rsidRPr="0005779B">
        <w:t xml:space="preserve">This is a controlled document and is listed in the master register of </w:t>
      </w:r>
      <w:proofErr w:type="spellStart"/>
      <w:r w:rsidRPr="0005779B">
        <w:t>eQuality</w:t>
      </w:r>
      <w:proofErr w:type="spellEnd"/>
      <w:r w:rsidRPr="0005779B">
        <w:t xml:space="preserve"> Time documents, available on request from </w:t>
      </w:r>
      <w:proofErr w:type="spellStart"/>
      <w:r w:rsidRPr="0005779B">
        <w:t>eQuality</w:t>
      </w:r>
      <w:proofErr w:type="spellEnd"/>
      <w:r w:rsidRPr="0005779B">
        <w:t xml:space="preserve"> Time’s trustees.  </w:t>
      </w:r>
      <w:r>
        <w:t xml:space="preserve"> It is also on the sub-</w:t>
      </w:r>
      <w:proofErr w:type="gramStart"/>
      <w:r>
        <w:t>register</w:t>
      </w:r>
      <w:proofErr w:type="gramEnd"/>
      <w:r>
        <w:t xml:space="preserve"> of documents relevant to the Open Voice Factory, which is publicly available at </w:t>
      </w:r>
      <w:r w:rsidR="00083A72" w:rsidRPr="00083A72">
        <w:t>https://github.com/eQualityTime/MHRA-Technical-File/blob/master/OVF%20controlled%20documents.csv</w:t>
      </w:r>
    </w:p>
    <w:p w14:paraId="23CCE97D" w14:textId="09F591B8" w:rsidR="00974532" w:rsidRDefault="00974532" w:rsidP="0097264E">
      <w:pPr>
        <w:pStyle w:val="Heading2"/>
        <w:rPr>
          <w:lang w:val="en-US"/>
        </w:rPr>
      </w:pPr>
      <w:r>
        <w:rPr>
          <w:lang w:val="en-US"/>
        </w:rPr>
        <w:t>Scope</w:t>
      </w:r>
    </w:p>
    <w:p w14:paraId="60507E06" w14:textId="2396825F" w:rsidR="00EF7F71" w:rsidRDefault="00974532" w:rsidP="0097264E">
      <w:r>
        <w:t xml:space="preserve">This policy applies to any </w:t>
      </w:r>
      <w:r w:rsidR="00D226AB">
        <w:t xml:space="preserve">electronic file or physical document </w:t>
      </w:r>
      <w:r w:rsidR="00224F1A">
        <w:t>deemed</w:t>
      </w:r>
      <w:r w:rsidR="00D226AB">
        <w:t xml:space="preserve"> significant to the operation of </w:t>
      </w:r>
      <w:proofErr w:type="spellStart"/>
      <w:r w:rsidR="00224F1A">
        <w:t>eQuality</w:t>
      </w:r>
      <w:proofErr w:type="spellEnd"/>
      <w:r w:rsidR="00224F1A">
        <w:t xml:space="preserve"> Time</w:t>
      </w:r>
      <w:r w:rsidR="00492B5D">
        <w:t xml:space="preserve"> by the trustees or their delegate</w:t>
      </w:r>
      <w:r>
        <w:t>.  Anyone working</w:t>
      </w:r>
      <w:r w:rsidR="00224F1A">
        <w:t xml:space="preserve"> on an </w:t>
      </w:r>
      <w:proofErr w:type="spellStart"/>
      <w:r w:rsidR="00224F1A">
        <w:t>eQuality</w:t>
      </w:r>
      <w:proofErr w:type="spellEnd"/>
      <w:r w:rsidR="00224F1A">
        <w:t xml:space="preserve"> Time project </w:t>
      </w:r>
      <w:r>
        <w:t>must comply with this policy, whether they are an employee of the organisation, a sub-contractor working for the organisation or a volunteer providing their services pro-bono.</w:t>
      </w:r>
    </w:p>
    <w:p w14:paraId="0AFF9BC0" w14:textId="77777777" w:rsidR="00EF7F71" w:rsidRDefault="00EF7F71" w:rsidP="00EF7F71">
      <w:pPr>
        <w:pStyle w:val="Heading2"/>
      </w:pPr>
      <w:r>
        <w:t>Glossary</w:t>
      </w:r>
    </w:p>
    <w:tbl>
      <w:tblPr>
        <w:tblStyle w:val="TableGrid"/>
        <w:tblW w:w="0" w:type="auto"/>
        <w:tblLook w:val="04A0" w:firstRow="1" w:lastRow="0" w:firstColumn="1" w:lastColumn="0" w:noHBand="0" w:noVBand="1"/>
      </w:tblPr>
      <w:tblGrid>
        <w:gridCol w:w="4505"/>
        <w:gridCol w:w="4505"/>
      </w:tblGrid>
      <w:tr w:rsidR="00EF7F71" w14:paraId="1C709C81" w14:textId="77777777" w:rsidTr="00EF7F71">
        <w:tc>
          <w:tcPr>
            <w:tcW w:w="4505" w:type="dxa"/>
          </w:tcPr>
          <w:p w14:paraId="0B06D9FD" w14:textId="77777777" w:rsidR="00EF7F71" w:rsidRPr="00CF6485" w:rsidRDefault="00EF7F71" w:rsidP="00EF7F71">
            <w:pPr>
              <w:rPr>
                <w:b/>
              </w:rPr>
            </w:pPr>
            <w:r w:rsidRPr="00CF6485">
              <w:rPr>
                <w:b/>
              </w:rPr>
              <w:t>Term</w:t>
            </w:r>
          </w:p>
        </w:tc>
        <w:tc>
          <w:tcPr>
            <w:tcW w:w="4505" w:type="dxa"/>
          </w:tcPr>
          <w:p w14:paraId="20E56C18" w14:textId="77777777" w:rsidR="00EF7F71" w:rsidRPr="00CF6485" w:rsidRDefault="00EF7F71" w:rsidP="00EF7F71">
            <w:pPr>
              <w:rPr>
                <w:b/>
              </w:rPr>
            </w:pPr>
            <w:r w:rsidRPr="00CF6485">
              <w:rPr>
                <w:b/>
              </w:rPr>
              <w:t>Meaning</w:t>
            </w:r>
          </w:p>
        </w:tc>
      </w:tr>
      <w:tr w:rsidR="00CF6485" w14:paraId="466A5F10" w14:textId="77777777" w:rsidTr="00EF7F71">
        <w:tc>
          <w:tcPr>
            <w:tcW w:w="4505" w:type="dxa"/>
          </w:tcPr>
          <w:p w14:paraId="72839A83" w14:textId="77777777" w:rsidR="00CF6485" w:rsidRPr="00CF6485" w:rsidRDefault="00DB5CAF" w:rsidP="00EF7F71">
            <w:r>
              <w:t>Document</w:t>
            </w:r>
          </w:p>
        </w:tc>
        <w:tc>
          <w:tcPr>
            <w:tcW w:w="4505" w:type="dxa"/>
          </w:tcPr>
          <w:p w14:paraId="3DCB96F1" w14:textId="77777777" w:rsidR="00CF6485" w:rsidRPr="00CF6485" w:rsidRDefault="00DB5CAF" w:rsidP="00EF7F71">
            <w:r>
              <w:t>An electronic file or physical document which should be retained as part of the company library</w:t>
            </w:r>
          </w:p>
        </w:tc>
      </w:tr>
      <w:tr w:rsidR="00CF6485" w14:paraId="7C8E4A33" w14:textId="77777777" w:rsidTr="00EF7F71">
        <w:tc>
          <w:tcPr>
            <w:tcW w:w="4505" w:type="dxa"/>
          </w:tcPr>
          <w:p w14:paraId="79CDB589" w14:textId="77777777" w:rsidR="00CF6485" w:rsidRPr="00CF6485" w:rsidRDefault="00DB5CAF" w:rsidP="00EF7F71">
            <w:r>
              <w:t>Controlled Document</w:t>
            </w:r>
          </w:p>
        </w:tc>
        <w:tc>
          <w:tcPr>
            <w:tcW w:w="4505" w:type="dxa"/>
          </w:tcPr>
          <w:p w14:paraId="63BA48F8" w14:textId="77777777" w:rsidR="00CF6485" w:rsidRPr="00CF6485" w:rsidRDefault="00DB5CAF" w:rsidP="00EF7F71">
            <w:r>
              <w:t>A Document which should be retained and is under the scope of this policy</w:t>
            </w:r>
          </w:p>
        </w:tc>
      </w:tr>
    </w:tbl>
    <w:p w14:paraId="56F0C5EA" w14:textId="5079BF7F" w:rsidR="00251848" w:rsidRPr="003F06D8" w:rsidRDefault="00251848" w:rsidP="0097264E">
      <w:pPr>
        <w:pStyle w:val="Heading1"/>
        <w:rPr>
          <w:lang w:val="en-US"/>
        </w:rPr>
      </w:pPr>
      <w:r w:rsidRPr="003F06D8">
        <w:rPr>
          <w:lang w:val="en-US"/>
        </w:rPr>
        <w:t>Introduction</w:t>
      </w:r>
    </w:p>
    <w:p w14:paraId="6DE57FAA" w14:textId="77777777" w:rsidR="007C038C" w:rsidRDefault="00251848" w:rsidP="00CA12D8">
      <w:r w:rsidRPr="00251848">
        <w:t>This docu</w:t>
      </w:r>
      <w:r w:rsidR="003F06D8">
        <w:t xml:space="preserve">ment contains </w:t>
      </w:r>
      <w:proofErr w:type="spellStart"/>
      <w:r w:rsidR="003F06D8">
        <w:t>eQuality</w:t>
      </w:r>
      <w:proofErr w:type="spellEnd"/>
      <w:r w:rsidR="003F06D8">
        <w:t xml:space="preserve"> Time’s</w:t>
      </w:r>
      <w:r w:rsidRPr="00251848">
        <w:t xml:space="preserve"> </w:t>
      </w:r>
      <w:r w:rsidR="00CA12D8">
        <w:t>Document Management</w:t>
      </w:r>
      <w:r w:rsidR="003F06D8">
        <w:t xml:space="preserve"> Policy </w:t>
      </w:r>
      <w:r w:rsidR="00CA12D8">
        <w:t>which governs how documents are managed.</w:t>
      </w:r>
    </w:p>
    <w:p w14:paraId="185F9EE9" w14:textId="77777777" w:rsidR="00DB5CAF" w:rsidRDefault="00DB5CAF" w:rsidP="00CA12D8">
      <w:r>
        <w:t xml:space="preserve">For the purposes of this policy, a Document is any electronic file or physical document which is significant to the operation of the company in relation to an application managed by the company.  Some Documents are of transitory value and do not need to be retained.  These documents are not included in the scope of this policy.  It is the responsibility of the Document Author to determine whether a document should fall under the scope of this </w:t>
      </w:r>
      <w:r>
        <w:lastRenderedPageBreak/>
        <w:t>policy.  Documents which do fall under the scope of this policy can be referred to as Controlled Documents</w:t>
      </w:r>
    </w:p>
    <w:p w14:paraId="276017C1" w14:textId="77777777" w:rsidR="00CA12D8" w:rsidRDefault="00CA12D8" w:rsidP="00CA12D8"/>
    <w:p w14:paraId="2C7C090D" w14:textId="77777777" w:rsidR="00CA12D8" w:rsidRDefault="00CA12D8" w:rsidP="00DB5CAF">
      <w:pPr>
        <w:pStyle w:val="Heading1"/>
      </w:pPr>
      <w:r>
        <w:t>Document Identification</w:t>
      </w:r>
    </w:p>
    <w:p w14:paraId="57EC9D54" w14:textId="5F232837" w:rsidR="00BA017A" w:rsidRDefault="00101654" w:rsidP="00DB5CAF">
      <w:r>
        <w:t xml:space="preserve">Every Controlled Document must have an associated ticket in the </w:t>
      </w:r>
      <w:r w:rsidR="00D226AB">
        <w:t xml:space="preserve">register of </w:t>
      </w:r>
      <w:proofErr w:type="spellStart"/>
      <w:r>
        <w:t>eQuality</w:t>
      </w:r>
      <w:proofErr w:type="spellEnd"/>
      <w:r>
        <w:t xml:space="preserve"> Time </w:t>
      </w:r>
      <w:r w:rsidR="00D226AB">
        <w:t>controlled documents</w:t>
      </w:r>
      <w:r>
        <w:t xml:space="preserve">.  Every ticket </w:t>
      </w:r>
      <w:r w:rsidR="001D738A">
        <w:t xml:space="preserve">must have </w:t>
      </w:r>
      <w:r>
        <w:t>a unique</w:t>
      </w:r>
      <w:r w:rsidR="001D738A">
        <w:t xml:space="preserve"> </w:t>
      </w:r>
      <w:r>
        <w:t>reference.  This reference must be quoted on the document.</w:t>
      </w:r>
      <w:r w:rsidR="001378D8">
        <w:t xml:space="preserve">  The maintenance of the register is the responsibility of the company secretary.</w:t>
      </w:r>
    </w:p>
    <w:p w14:paraId="2B5C8FAF" w14:textId="77777777" w:rsidR="00BA017A" w:rsidRDefault="00BA017A" w:rsidP="00BA017A">
      <w:pPr>
        <w:pStyle w:val="Heading2"/>
      </w:pPr>
      <w:r>
        <w:t>Version Numbering</w:t>
      </w:r>
    </w:p>
    <w:p w14:paraId="19010332" w14:textId="77777777" w:rsidR="00BA017A" w:rsidRDefault="00BA017A" w:rsidP="00BA017A">
      <w:r>
        <w:t>Every document must have an associated version number.  Version</w:t>
      </w:r>
      <w:bookmarkStart w:id="7" w:name="_GoBack"/>
      <w:bookmarkEnd w:id="7"/>
      <w:r>
        <w:t xml:space="preserve"> numbers should have the following format:</w:t>
      </w:r>
    </w:p>
    <w:p w14:paraId="56E447BD" w14:textId="77777777" w:rsidR="00BA017A" w:rsidRDefault="00BA017A" w:rsidP="00BA017A">
      <w:pPr>
        <w:ind w:left="720"/>
      </w:pPr>
      <w:proofErr w:type="spellStart"/>
      <w:r>
        <w:t>n.m</w:t>
      </w:r>
      <w:proofErr w:type="spellEnd"/>
    </w:p>
    <w:p w14:paraId="0EA10ECE" w14:textId="77777777" w:rsidR="00BA017A" w:rsidRDefault="00BA017A" w:rsidP="00BA017A">
      <w:proofErr w:type="gramStart"/>
      <w:r>
        <w:t>where</w:t>
      </w:r>
      <w:proofErr w:type="gramEnd"/>
      <w:r>
        <w:t>:</w:t>
      </w:r>
    </w:p>
    <w:p w14:paraId="53C1B2F3" w14:textId="77777777" w:rsidR="00BA017A" w:rsidRDefault="00BA017A" w:rsidP="00BA017A">
      <w:pPr>
        <w:pStyle w:val="ListParagraph"/>
        <w:numPr>
          <w:ilvl w:val="0"/>
          <w:numId w:val="34"/>
        </w:numPr>
      </w:pPr>
      <w:r>
        <w:t>n[d] indicates the version number</w:t>
      </w:r>
    </w:p>
    <w:p w14:paraId="48FB045F" w14:textId="77777777" w:rsidR="00BA017A" w:rsidRDefault="00BA017A" w:rsidP="00BA017A">
      <w:pPr>
        <w:pStyle w:val="ListParagraph"/>
        <w:numPr>
          <w:ilvl w:val="0"/>
          <w:numId w:val="34"/>
        </w:numPr>
      </w:pPr>
      <w:r>
        <w:t>m indicates the revision number</w:t>
      </w:r>
    </w:p>
    <w:p w14:paraId="60E38029" w14:textId="77777777" w:rsidR="00BA017A" w:rsidRDefault="00BA017A" w:rsidP="00BA017A"/>
    <w:p w14:paraId="12B881F5" w14:textId="77777777" w:rsidR="00BA017A" w:rsidRDefault="00BA017A" w:rsidP="00BA017A">
      <w:r>
        <w:t>Prior to first approval the version number shall be 0.  The revision number may be incremented as many times are required.</w:t>
      </w:r>
    </w:p>
    <w:p w14:paraId="7E58A3C7" w14:textId="77777777" w:rsidR="00BA017A" w:rsidRDefault="00BA017A" w:rsidP="00BA017A">
      <w:r>
        <w:t>On first approval the version number shall become 1 and the revision number shall be 0.</w:t>
      </w:r>
    </w:p>
    <w:p w14:paraId="29900DFE" w14:textId="0C75B98E" w:rsidR="00BA017A" w:rsidRDefault="00BA017A" w:rsidP="00BA017A">
      <w:r>
        <w:t>If the document is subsequently updated, the revision number may be incremented.</w:t>
      </w:r>
      <w:r w:rsidR="001D738A">
        <w:t xml:space="preserve"> If the document is subsequently approved, the version number is </w:t>
      </w:r>
      <w:r w:rsidR="00492B5D">
        <w:t>incremented,</w:t>
      </w:r>
      <w:r w:rsidR="001D738A">
        <w:t xml:space="preserve"> and the revision number returned to 0.</w:t>
      </w:r>
      <w:r>
        <w:t xml:space="preserve">  For </w:t>
      </w:r>
      <w:r w:rsidR="00492B5D">
        <w:t>example,</w:t>
      </w:r>
      <w:r>
        <w:t xml:space="preserve"> version 1.1 is the first iteration of making changes to version 1 of a document.</w:t>
      </w:r>
    </w:p>
    <w:p w14:paraId="2DF761AC" w14:textId="3B9E1C9F" w:rsidR="00D226AB" w:rsidRDefault="0041614D" w:rsidP="00BA017A">
      <w:r>
        <w:t xml:space="preserve">The version number </w:t>
      </w:r>
      <w:r w:rsidR="001D738A">
        <w:t>should be included in</w:t>
      </w:r>
      <w:r>
        <w:t xml:space="preserve"> the document itself.</w:t>
      </w:r>
    </w:p>
    <w:p w14:paraId="4D46647D" w14:textId="77777777" w:rsidR="00D226AB" w:rsidRDefault="00D226AB" w:rsidP="00BA017A"/>
    <w:p w14:paraId="223F2C2F" w14:textId="3BBCD841" w:rsidR="001D738A" w:rsidRDefault="00D226AB" w:rsidP="00BA017A">
      <w:r>
        <w:t xml:space="preserve">If a document with the unique reference number and a higher </w:t>
      </w:r>
      <w:r w:rsidR="00492B5D">
        <w:t>version number</w:t>
      </w:r>
      <w:r>
        <w:t xml:space="preserve"> is approved, the previous versions are automatically considered revoked</w:t>
      </w:r>
      <w:r w:rsidR="001D738A">
        <w:t>.</w:t>
      </w:r>
    </w:p>
    <w:p w14:paraId="79D8D7A1" w14:textId="77777777" w:rsidR="001D738A" w:rsidRDefault="001D738A" w:rsidP="00BA017A"/>
    <w:p w14:paraId="0F4A4D79" w14:textId="3CB85E86" w:rsidR="001D738A" w:rsidRDefault="001D738A" w:rsidP="00BA017A">
      <w:r>
        <w:t xml:space="preserve">Any document with an m&gt;0 is considered a draft document.  The document with m=0 and the highest value of n is considered the current approved document.  Documents with m=0 and lower values of n are considered revoked. </w:t>
      </w:r>
    </w:p>
    <w:p w14:paraId="51CFD712" w14:textId="77777777" w:rsidR="001D738A" w:rsidRDefault="001D738A" w:rsidP="00BA017A"/>
    <w:p w14:paraId="383375E6" w14:textId="77777777" w:rsidR="00CA12D8" w:rsidRDefault="00CA12D8" w:rsidP="00CA12D8"/>
    <w:p w14:paraId="293ED924" w14:textId="77777777" w:rsidR="0071473F" w:rsidRDefault="0071473F" w:rsidP="00101654">
      <w:pPr>
        <w:pStyle w:val="Heading1"/>
      </w:pPr>
      <w:r>
        <w:t>Document Roles</w:t>
      </w:r>
    </w:p>
    <w:p w14:paraId="6B1CF2B9" w14:textId="77777777" w:rsidR="0071473F" w:rsidRDefault="0071473F" w:rsidP="0071473F">
      <w:r>
        <w:t>The following are involved in the creation and management of Controlled Documents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6101"/>
      </w:tblGrid>
      <w:tr w:rsidR="0071473F" w:rsidRPr="0071473F" w14:paraId="5EF34D3C" w14:textId="77777777" w:rsidTr="0005779B">
        <w:tc>
          <w:tcPr>
            <w:tcW w:w="2199" w:type="dxa"/>
          </w:tcPr>
          <w:p w14:paraId="50988955" w14:textId="77777777" w:rsidR="0071473F" w:rsidRPr="0071473F" w:rsidRDefault="0071473F" w:rsidP="00FA7D90">
            <w:pPr>
              <w:pStyle w:val="ListParagraph"/>
              <w:numPr>
                <w:ilvl w:val="0"/>
                <w:numId w:val="33"/>
              </w:numPr>
              <w:ind w:left="0" w:firstLine="0"/>
            </w:pPr>
            <w:r w:rsidRPr="0071473F">
              <w:t>Author</w:t>
            </w:r>
            <w:r>
              <w:t>*</w:t>
            </w:r>
          </w:p>
        </w:tc>
        <w:tc>
          <w:tcPr>
            <w:tcW w:w="6101" w:type="dxa"/>
          </w:tcPr>
          <w:p w14:paraId="06D971E7" w14:textId="2BB33219" w:rsidR="0071473F" w:rsidRPr="0071473F" w:rsidRDefault="0071473F" w:rsidP="0071473F">
            <w:r w:rsidRPr="0071473F">
              <w:t xml:space="preserve">The person </w:t>
            </w:r>
            <w:r w:rsidR="009A03C3">
              <w:t xml:space="preserve">with responsibility for the creation or revision of </w:t>
            </w:r>
            <w:r w:rsidRPr="0071473F">
              <w:t>a document</w:t>
            </w:r>
            <w:r w:rsidR="009A03C3">
              <w:t>.</w:t>
            </w:r>
          </w:p>
        </w:tc>
      </w:tr>
      <w:tr w:rsidR="0071473F" w:rsidRPr="0071473F" w14:paraId="68A83D23" w14:textId="77777777" w:rsidTr="0005779B">
        <w:tc>
          <w:tcPr>
            <w:tcW w:w="2199" w:type="dxa"/>
          </w:tcPr>
          <w:p w14:paraId="36E6D7FB" w14:textId="77777777" w:rsidR="0071473F" w:rsidRPr="0071473F" w:rsidRDefault="0071473F" w:rsidP="00FA7D90">
            <w:pPr>
              <w:pStyle w:val="ListParagraph"/>
              <w:numPr>
                <w:ilvl w:val="0"/>
                <w:numId w:val="33"/>
              </w:numPr>
              <w:ind w:left="0" w:firstLine="0"/>
            </w:pPr>
            <w:r w:rsidRPr="0071473F">
              <w:t>Contributor</w:t>
            </w:r>
            <w:r>
              <w:t>*</w:t>
            </w:r>
          </w:p>
        </w:tc>
        <w:tc>
          <w:tcPr>
            <w:tcW w:w="6101" w:type="dxa"/>
          </w:tcPr>
          <w:p w14:paraId="50F88236" w14:textId="77777777" w:rsidR="0071473F" w:rsidRPr="0071473F" w:rsidRDefault="0071473F" w:rsidP="0071473F">
            <w:r w:rsidRPr="0071473F">
              <w:t>Any other people involved in the creation of a document</w:t>
            </w:r>
          </w:p>
        </w:tc>
      </w:tr>
      <w:tr w:rsidR="0071473F" w:rsidRPr="0071473F" w14:paraId="1B326CBE" w14:textId="77777777" w:rsidTr="0005779B">
        <w:tc>
          <w:tcPr>
            <w:tcW w:w="2199" w:type="dxa"/>
          </w:tcPr>
          <w:p w14:paraId="193E5AA8" w14:textId="77777777" w:rsidR="0071473F" w:rsidRPr="0071473F" w:rsidRDefault="0071473F" w:rsidP="00FA7D90">
            <w:pPr>
              <w:pStyle w:val="ListParagraph"/>
              <w:numPr>
                <w:ilvl w:val="0"/>
                <w:numId w:val="33"/>
              </w:numPr>
              <w:ind w:left="0" w:firstLine="0"/>
            </w:pPr>
            <w:r w:rsidRPr="0071473F">
              <w:lastRenderedPageBreak/>
              <w:t>Approver</w:t>
            </w:r>
            <w:r>
              <w:t>*</w:t>
            </w:r>
          </w:p>
        </w:tc>
        <w:tc>
          <w:tcPr>
            <w:tcW w:w="6101" w:type="dxa"/>
          </w:tcPr>
          <w:p w14:paraId="0828AAF0" w14:textId="77777777" w:rsidR="0071473F" w:rsidRPr="0071473F" w:rsidRDefault="0071473F" w:rsidP="0071473F">
            <w:r w:rsidRPr="0071473F">
              <w:t>The person or people who agree that the document is approved</w:t>
            </w:r>
          </w:p>
        </w:tc>
      </w:tr>
      <w:tr w:rsidR="0071473F" w:rsidRPr="0071473F" w14:paraId="4E787B46" w14:textId="0EBFBE3D" w:rsidTr="0005779B">
        <w:tc>
          <w:tcPr>
            <w:tcW w:w="2199" w:type="dxa"/>
          </w:tcPr>
          <w:p w14:paraId="7882674C" w14:textId="0CEA2E43" w:rsidR="0071473F" w:rsidRPr="0071473F" w:rsidRDefault="0071473F" w:rsidP="00FA7D90">
            <w:pPr>
              <w:pStyle w:val="ListParagraph"/>
              <w:numPr>
                <w:ilvl w:val="0"/>
                <w:numId w:val="33"/>
              </w:numPr>
              <w:ind w:left="0" w:firstLine="0"/>
            </w:pPr>
            <w:r w:rsidRPr="0071473F">
              <w:t>Watcher</w:t>
            </w:r>
          </w:p>
        </w:tc>
        <w:tc>
          <w:tcPr>
            <w:tcW w:w="6101" w:type="dxa"/>
          </w:tcPr>
          <w:p w14:paraId="3DC1CA3E" w14:textId="049978E6" w:rsidR="0071473F" w:rsidRPr="0071473F" w:rsidRDefault="0071473F" w:rsidP="0071473F">
            <w:r w:rsidRPr="0071473F">
              <w:t>Anyone who wants to be kept informed on the status of the document</w:t>
            </w:r>
          </w:p>
        </w:tc>
      </w:tr>
      <w:tr w:rsidR="0071473F" w:rsidRPr="0071473F" w14:paraId="3A09257C" w14:textId="77777777" w:rsidTr="0005779B">
        <w:tc>
          <w:tcPr>
            <w:tcW w:w="2199" w:type="dxa"/>
          </w:tcPr>
          <w:p w14:paraId="7F1E0298" w14:textId="77777777" w:rsidR="0071473F" w:rsidRPr="0071473F" w:rsidRDefault="0071473F" w:rsidP="00FA7D90">
            <w:pPr>
              <w:pStyle w:val="ListParagraph"/>
              <w:numPr>
                <w:ilvl w:val="0"/>
                <w:numId w:val="33"/>
              </w:numPr>
              <w:ind w:left="0" w:firstLine="0"/>
            </w:pPr>
            <w:r>
              <w:t>Librarian</w:t>
            </w:r>
          </w:p>
        </w:tc>
        <w:tc>
          <w:tcPr>
            <w:tcW w:w="6101" w:type="dxa"/>
          </w:tcPr>
          <w:p w14:paraId="3D567D13" w14:textId="77777777" w:rsidR="0071473F" w:rsidRPr="0071473F" w:rsidRDefault="0071473F" w:rsidP="0071473F">
            <w:r>
              <w:t>The person who is responsible for managing the whole document repository</w:t>
            </w:r>
          </w:p>
        </w:tc>
      </w:tr>
    </w:tbl>
    <w:p w14:paraId="0BEFC8E3" w14:textId="77777777" w:rsidR="0071473F" w:rsidRDefault="0071473F" w:rsidP="0071473F">
      <w:pPr>
        <w:ind w:left="1080" w:hanging="180"/>
      </w:pPr>
      <w:r>
        <w:t>* These individuals must be named on the document, or a cover sheet associated with the file.</w:t>
      </w:r>
    </w:p>
    <w:p w14:paraId="08FA60D8" w14:textId="577256C2" w:rsidR="00CA12D8" w:rsidRDefault="00DB5CAF" w:rsidP="00101654">
      <w:pPr>
        <w:pStyle w:val="Heading1"/>
      </w:pPr>
      <w:r>
        <w:t xml:space="preserve">Document </w:t>
      </w:r>
      <w:commentRangeStart w:id="8"/>
      <w:r>
        <w:t>Statuses</w:t>
      </w:r>
      <w:commentRangeEnd w:id="8"/>
      <w:r w:rsidR="0005779B">
        <w:rPr>
          <w:rStyle w:val="CommentReference"/>
          <w:rFonts w:asciiTheme="minorHAnsi" w:eastAsiaTheme="minorHAnsi" w:hAnsiTheme="minorHAnsi" w:cstheme="minorBidi"/>
          <w:b w:val="0"/>
          <w:bCs w:val="0"/>
          <w:kern w:val="0"/>
        </w:rPr>
        <w:commentReference w:id="8"/>
      </w:r>
    </w:p>
    <w:p w14:paraId="0861F0AD" w14:textId="72B2A826" w:rsidR="00DB5CAF" w:rsidRDefault="00101654" w:rsidP="00CA12D8">
      <w:r>
        <w:t>Documents may have one of the following statues:</w:t>
      </w:r>
    </w:p>
    <w:p w14:paraId="305AC4C9" w14:textId="6FD7E0F3" w:rsidR="00101654" w:rsidRDefault="00101654" w:rsidP="00CA12D8">
      <w:r>
        <w:rPr>
          <w:noProof/>
          <w:lang w:eastAsia="en-GB"/>
        </w:rPr>
        <mc:AlternateContent>
          <mc:Choice Requires="wpc">
            <w:drawing>
              <wp:inline distT="0" distB="0" distL="0" distR="0" wp14:anchorId="04EA686C" wp14:editId="47DDCEC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3524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E7BBD6" w14:textId="77777777" w:rsidR="00101654" w:rsidRDefault="00101654" w:rsidP="00101654">
                              <w:pPr>
                                <w:jc w:val="center"/>
                              </w:pPr>
                              <w: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819525" y="333375"/>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AE145" w14:textId="7D0D08AC" w:rsidR="00101654" w:rsidRDefault="001D738A" w:rsidP="0010165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819525" y="2186939"/>
                            <a:ext cx="9144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0F3B6" w14:textId="77777777" w:rsidR="00101654" w:rsidRDefault="00101654" w:rsidP="00101654">
                              <w:pPr>
                                <w:jc w:val="center"/>
                              </w:pPr>
                              <w:r>
                                <w:t>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2" idx="3"/>
                          <a:endCxn id="5" idx="1"/>
                        </wps:cNvCnPr>
                        <wps:spPr>
                          <a:xfrm>
                            <a:off x="1266825" y="607695"/>
                            <a:ext cx="2552700" cy="0"/>
                          </a:xfrm>
                          <a:prstGeom prst="straightConnector1">
                            <a:avLst/>
                          </a:prstGeom>
                          <a:ln w="2222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2"/>
                          <a:endCxn id="7" idx="2"/>
                        </wps:cNvCnPr>
                        <wps:spPr>
                          <a:xfrm rot="16200000" flipH="1">
                            <a:off x="1616393" y="75247"/>
                            <a:ext cx="1853564" cy="3467100"/>
                          </a:xfrm>
                          <a:prstGeom prst="bentConnector3">
                            <a:avLst>
                              <a:gd name="adj1" fmla="val 112333"/>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a:stCxn id="5" idx="3"/>
                          <a:endCxn id="7" idx="3"/>
                        </wps:cNvCnPr>
                        <wps:spPr>
                          <a:xfrm>
                            <a:off x="4733925" y="607695"/>
                            <a:ext cx="12700" cy="1853564"/>
                          </a:xfrm>
                          <a:prstGeom prst="bentConnector3">
                            <a:avLst>
                              <a:gd name="adj1" fmla="val 1800000"/>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4EA686C"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oundrect id="Rounded Rectangle 2" o:spid="_x0000_s1028" style="position:absolute;left:3524;top:3333;width:9144;height:54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4472c4 [3204]" strokecolor="#1f3763 [1604]" strokeweight="1pt">
                  <v:stroke joinstyle="miter"/>
                  <v:textbox>
                    <w:txbxContent>
                      <w:p w14:paraId="17E7BBD6" w14:textId="77777777" w:rsidR="00101654" w:rsidRDefault="00101654" w:rsidP="00101654">
                        <w:pPr>
                          <w:jc w:val="center"/>
                        </w:pPr>
                        <w:r>
                          <w:t>Draft</w:t>
                        </w:r>
                      </w:p>
                    </w:txbxContent>
                  </v:textbox>
                </v:roundrect>
                <v:roundrect id="Rounded Rectangle 5" o:spid="_x0000_s1029" style="position:absolute;left:38195;top:3333;width:9144;height:54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4472c4 [3204]" strokecolor="#1f3763 [1604]" strokeweight="1pt">
                  <v:stroke joinstyle="miter"/>
                  <v:textbox>
                    <w:txbxContent>
                      <w:p w14:paraId="30DAE145" w14:textId="7D0D08AC" w:rsidR="00101654" w:rsidRDefault="001D738A" w:rsidP="00101654">
                        <w:pPr>
                          <w:jc w:val="center"/>
                        </w:pPr>
                        <w:r>
                          <w:t>Approved</w:t>
                        </w:r>
                      </w:p>
                    </w:txbxContent>
                  </v:textbox>
                </v:roundrect>
                <v:roundrect id="Rounded Rectangle 7" o:spid="_x0000_s1030" style="position:absolute;left:38195;top:21869;width:9144;height:54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4472c4 [3204]" strokecolor="#1f3763 [1604]" strokeweight="1pt">
                  <v:stroke joinstyle="miter"/>
                  <v:textbox>
                    <w:txbxContent>
                      <w:p w14:paraId="5B80F3B6" w14:textId="77777777" w:rsidR="00101654" w:rsidRDefault="00101654" w:rsidP="00101654">
                        <w:pPr>
                          <w:jc w:val="center"/>
                        </w:pPr>
                        <w:r>
                          <w:t>Deleted</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left:12668;top:6076;width:25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EMc7sAAADaAAAADwAAAGRycy9kb3ducmV2LnhtbERPzQ7BQBC+S7zDZiRubJEgZQlC4kgJ&#10;cZt0R9vozjbdRb29PUgcv3z/82VjSvGi2hWWFQz6EQji1OqCMwXn0643BeE8ssbSMin4kIPlot2a&#10;Y6ztm4/0SnwmQgi7GBXk3lexlC7NyaDr24o4cHdbG/QB1pnUNb5DuCnlMIrG0mDBoSHHijY5pY/k&#10;aRTI0/Vq1oeBG91K97xsJ9vmmJyV6naa1QyEp8b/xT/3XisIW8OVc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TYQxzuwAAANoAAAAPAAAAAAAAAAAAAAAAAKECAABk&#10;cnMvZG93bnJldi54bWxQSwUGAAAAAAQABAD5AAAAiQMAAAAA&#10;" strokecolor="#4472c4 [3204]" strokeweight="1.75pt">
                  <v:stroke startarrow="block"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2" type="#_x0000_t34" style="position:absolute;left:16164;top:752;width:18535;height:34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E7sAAAADbAAAADwAAAGRycy9kb3ducmV2LnhtbERPTYvCMBC9L/gfwgje1lQPslSjiFpw&#10;wT2sCnocmrEpNpOSZLX+eyMIe5vH+5zZorONuJEPtWMFo2EGgrh0uuZKwfFQfH6BCBFZY+OYFDwo&#10;wGLe+5hhrt2df+m2j5VIIRxyVGBibHMpQ2nIYhi6ljhxF+ctxgR9JbXHewq3jRxn2URarDk1GGxp&#10;Zai87v+sguX5RHpXX4vix/r16ttk22ayUWrQ75ZTEJG6+C9+u7c6zR/D65d0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hO7AAAAA2wAAAA8AAAAAAAAAAAAAAAAA&#10;oQIAAGRycy9kb3ducmV2LnhtbFBLBQYAAAAABAAEAPkAAACOAwAAAAA=&#10;" adj="24264" strokecolor="#4472c4 [3204]" strokeweight="1.75pt">
                  <v:stroke endarrow="block"/>
                </v:shape>
                <v:shape id="Elbow Connector 13" o:spid="_x0000_s1033" type="#_x0000_t34" style="position:absolute;left:47339;top:6076;width:127;height:1853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msAAAADbAAAADwAAAGRycy9kb3ducmV2LnhtbERPyWrDMBC9F/oPYgq9NXLbUCdOZBOK&#10;C71mJcdBmtgm1shIauL+fRUI9DaPt86yGm0vLuRD51jB6yQDQayd6bhRsNt+vcxAhIhssHdMCn4p&#10;QFU+PiyxMO7Ka7psYiNSCIcCFbQxDoWUQbdkMUzcQJy4k/MWY4K+kcbjNYXbXr5l2Ye02HFqaHGg&#10;z5b0efNjFdT5oZ7V8+hXWT71x/Gktd8HpZ6fxtUCRKQx/ovv7m+T5r/D7Zd0gC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zzZrAAAAA2wAAAA8AAAAAAAAAAAAAAAAA&#10;oQIAAGRycy9kb3ducmV2LnhtbFBLBQYAAAAABAAEAPkAAACOAwAAAAA=&#10;" adj="388800" strokecolor="#4472c4 [3204]" strokeweight="1.75pt">
                  <v:stroke endarrow="block"/>
                </v:shape>
                <w10:anchorlock/>
              </v:group>
            </w:pict>
          </mc:Fallback>
        </mc:AlternateContent>
      </w:r>
    </w:p>
    <w:p w14:paraId="253C25BE" w14:textId="4AE9B9C8" w:rsidR="00101654" w:rsidRDefault="00101654" w:rsidP="00CA12D8"/>
    <w:p w14:paraId="0F80B1E2" w14:textId="27CE3088" w:rsidR="00101654" w:rsidRDefault="00101654" w:rsidP="00CA12D8">
      <w:r>
        <w:t xml:space="preserve">Documents are created in Draft state.  Once the author </w:t>
      </w:r>
      <w:r w:rsidR="0071473F">
        <w:t xml:space="preserve">is satisfied that document is complete they may submit it for Approval.  If the document is approved by all approvers the status is changed to </w:t>
      </w:r>
      <w:del w:id="9" w:author="greg.smart" w:date="2018-10-16T09:55:00Z">
        <w:r w:rsidR="0071473F" w:rsidDel="0005779B">
          <w:delText>Issued</w:delText>
        </w:r>
      </w:del>
      <w:ins w:id="10" w:author="greg.smart" w:date="2018-10-16T09:55:00Z">
        <w:r w:rsidR="0005779B">
          <w:t>Approved</w:t>
        </w:r>
      </w:ins>
      <w:r w:rsidR="0071473F">
        <w:t>.</w:t>
      </w:r>
    </w:p>
    <w:p w14:paraId="5734E5FE" w14:textId="1DF60E28" w:rsidR="0071473F" w:rsidDel="0005779B" w:rsidRDefault="0071473F" w:rsidP="00CA12D8">
      <w:pPr>
        <w:rPr>
          <w:del w:id="11" w:author="greg.smart" w:date="2018-10-16T09:56:00Z"/>
        </w:rPr>
      </w:pPr>
      <w:del w:id="12" w:author="greg.smart" w:date="2018-10-16T09:56:00Z">
        <w:r w:rsidDel="0005779B">
          <w:delText>If a Document requires edits after it has been approved the status becomes Updating.  Once updates are complete the document is submitted for approval again.</w:delText>
        </w:r>
      </w:del>
    </w:p>
    <w:p w14:paraId="236838A3" w14:textId="79CC4EDB" w:rsidR="0071473F" w:rsidRDefault="0071473F" w:rsidP="00CA12D8">
      <w:r>
        <w:t>It may be decided that a draft document will not be required so it can be moved to a Deleted status.</w:t>
      </w:r>
    </w:p>
    <w:p w14:paraId="70518640" w14:textId="7232E5CE" w:rsidR="0071473F" w:rsidRDefault="0071473F" w:rsidP="00CA12D8">
      <w:r>
        <w:t xml:space="preserve">Issued Documents may also no longer be required and so can also be moved to </w:t>
      </w:r>
      <w:proofErr w:type="gramStart"/>
      <w:r>
        <w:t>deleted</w:t>
      </w:r>
      <w:proofErr w:type="gramEnd"/>
      <w:r>
        <w:t>.</w:t>
      </w:r>
    </w:p>
    <w:p w14:paraId="02983892" w14:textId="1D612D1F" w:rsidR="0071473F" w:rsidRDefault="0071473F" w:rsidP="00CA12D8">
      <w:r>
        <w:t>Note that no Controlled Document is ever deleted such that it cannot be recovered.  Rather the status is changed to Deleted.</w:t>
      </w:r>
    </w:p>
    <w:p w14:paraId="24BEDB22" w14:textId="77777777" w:rsidR="0071473F" w:rsidRDefault="0071473F" w:rsidP="00CA12D8"/>
    <w:p w14:paraId="48E973A1" w14:textId="77777777" w:rsidR="00DB5CAF" w:rsidRDefault="00DB5CAF" w:rsidP="0071473F">
      <w:pPr>
        <w:pStyle w:val="Heading1"/>
      </w:pPr>
      <w:r>
        <w:t>Document Approval and Authorisation</w:t>
      </w:r>
    </w:p>
    <w:p w14:paraId="39094EBF" w14:textId="77777777" w:rsidR="001D738A" w:rsidRDefault="0041614D" w:rsidP="00CA12D8">
      <w:pPr>
        <w:rPr>
          <w:ins w:id="13" w:author="Reddington, Joseph" w:date="2018-10-15T11:58:00Z"/>
        </w:rPr>
      </w:pPr>
      <w:r>
        <w:t xml:space="preserve">All Controlled Documents must have at least one approver.  </w:t>
      </w:r>
    </w:p>
    <w:p w14:paraId="3F05D4E2" w14:textId="2AFCA316" w:rsidR="00DB5CAF" w:rsidRDefault="0041614D" w:rsidP="00CA12D8">
      <w:r>
        <w:lastRenderedPageBreak/>
        <w:t xml:space="preserve">The approver must be a different person from the </w:t>
      </w:r>
      <w:commentRangeStart w:id="14"/>
      <w:r>
        <w:t>author</w:t>
      </w:r>
      <w:commentRangeEnd w:id="14"/>
      <w:r w:rsidR="0005779B">
        <w:rPr>
          <w:rStyle w:val="CommentReference"/>
        </w:rPr>
        <w:commentReference w:id="14"/>
      </w:r>
      <w:r>
        <w:t>.</w:t>
      </w:r>
    </w:p>
    <w:p w14:paraId="5DC4C36F" w14:textId="77777777" w:rsidR="0041614D" w:rsidRDefault="0041614D" w:rsidP="00CA12D8">
      <w:r>
        <w:t xml:space="preserve">Generally a Controlled Document is referred to in one of </w:t>
      </w:r>
      <w:proofErr w:type="spellStart"/>
      <w:r>
        <w:t>eQuality</w:t>
      </w:r>
      <w:proofErr w:type="spellEnd"/>
      <w:r>
        <w:t xml:space="preserve"> Time’s policies and the policy will indicate who the approver(s) should be.  If this is not dictated by a policy, the </w:t>
      </w:r>
      <w:commentRangeStart w:id="15"/>
      <w:r>
        <w:t>author may choose who the approver(s) should be</w:t>
      </w:r>
      <w:commentRangeEnd w:id="15"/>
      <w:r w:rsidR="00D40981">
        <w:rPr>
          <w:rStyle w:val="CommentReference"/>
        </w:rPr>
        <w:commentReference w:id="15"/>
      </w:r>
      <w:r>
        <w:t>.</w:t>
      </w:r>
    </w:p>
    <w:p w14:paraId="608A514A" w14:textId="77777777" w:rsidR="0041614D" w:rsidRDefault="0041614D" w:rsidP="00CA12D8">
      <w:r>
        <w:t>Approval is indicated electronically in the associated issue ticket for the document.  Approvers should append a comment to the issue ticket indicating their approval (with the word ‘approved’ for example).</w:t>
      </w:r>
    </w:p>
    <w:p w14:paraId="355D672A" w14:textId="77777777" w:rsidR="00DB5CAF" w:rsidRDefault="00DB5CAF" w:rsidP="00CA12D8"/>
    <w:p w14:paraId="5B4B8395" w14:textId="77777777" w:rsidR="00251848" w:rsidRDefault="00DB5CAF" w:rsidP="0071473F">
      <w:pPr>
        <w:pStyle w:val="Heading1"/>
      </w:pPr>
      <w:r>
        <w:t>Document Storage</w:t>
      </w:r>
    </w:p>
    <w:p w14:paraId="7B03D659" w14:textId="13372A0B" w:rsidR="00DB5CAF" w:rsidRDefault="0041614D" w:rsidP="0097264E">
      <w:r>
        <w:t xml:space="preserve">Approved documents should </w:t>
      </w:r>
      <w:r w:rsidR="001D738A">
        <w:t xml:space="preserve">be </w:t>
      </w:r>
      <w:r>
        <w:t>stored in a way which is searchable and easy to find.</w:t>
      </w:r>
      <w:r w:rsidR="001D738A">
        <w:t xml:space="preserve">  The controlled documents register must describe the documents location. </w:t>
      </w:r>
    </w:p>
    <w:p w14:paraId="39580604" w14:textId="77777777" w:rsidR="001D738A" w:rsidRDefault="001D738A" w:rsidP="0097264E"/>
    <w:p w14:paraId="5D4311C3" w14:textId="5B58E9C5" w:rsidR="0041614D" w:rsidRDefault="0041614D" w:rsidP="0097264E"/>
    <w:sectPr w:rsidR="0041614D" w:rsidSect="00797AA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reg.smart" w:date="2018-10-16T09:55:00Z" w:initials="g">
    <w:p w14:paraId="65B65497" w14:textId="641E2D1D" w:rsidR="0005779B" w:rsidRDefault="0005779B">
      <w:pPr>
        <w:pStyle w:val="CommentText"/>
      </w:pPr>
      <w:r>
        <w:rPr>
          <w:rStyle w:val="CommentReference"/>
        </w:rPr>
        <w:annotationRef/>
      </w:r>
      <w:r>
        <w:t>This section had been deleted but I think it is important.</w:t>
      </w:r>
    </w:p>
  </w:comment>
  <w:comment w:id="14" w:author="greg.smart" w:date="2018-10-16T09:53:00Z" w:initials="g">
    <w:p w14:paraId="297135C1" w14:textId="05BAAE1D" w:rsidR="0005779B" w:rsidRDefault="0005779B">
      <w:pPr>
        <w:pStyle w:val="CommentText"/>
      </w:pPr>
      <w:r>
        <w:rPr>
          <w:rStyle w:val="CommentReference"/>
        </w:rPr>
        <w:annotationRef/>
      </w:r>
      <w:r>
        <w:t>This was deleted but I think it should stay, otherwise the policy becomes essentially unenforceable</w:t>
      </w:r>
    </w:p>
  </w:comment>
  <w:comment w:id="15" w:author="Microsoft Office User" w:date="2018-07-02T12:45:00Z" w:initials="MOU">
    <w:p w14:paraId="41B10F8B" w14:textId="77777777" w:rsidR="00D40981" w:rsidRDefault="00D40981">
      <w:pPr>
        <w:pStyle w:val="CommentText"/>
      </w:pPr>
      <w:r>
        <w:rPr>
          <w:rStyle w:val="CommentReference"/>
        </w:rPr>
        <w:annotationRef/>
      </w:r>
      <w:r>
        <w:t>As it stands the approver should automatically be (a majority of) trustees.  We’ll update that as the organisation grows.</w:t>
      </w:r>
    </w:p>
    <w:p w14:paraId="5D0A5783" w14:textId="2AE8D7F1" w:rsidR="00D40981" w:rsidRDefault="00D40981">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65497" w15:done="0"/>
  <w15:commentEx w15:paraId="297135C1" w15:done="0"/>
  <w15:commentEx w15:paraId="5D0A57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97BDF" w16cid:durableId="1EE49F76"/>
  <w16cid:commentId w16cid:paraId="43533645" w16cid:durableId="1EE49B99"/>
  <w16cid:commentId w16cid:paraId="6A55DBAE" w16cid:durableId="1EE49AD9"/>
  <w16cid:commentId w16cid:paraId="5D0A5783" w16cid:durableId="1EE49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ewsGothicMT-Bold">
    <w:altName w:val="News Gothic M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F42"/>
    <w:multiLevelType w:val="hybridMultilevel"/>
    <w:tmpl w:val="8CB6C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02427"/>
    <w:multiLevelType w:val="hybridMultilevel"/>
    <w:tmpl w:val="680E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15313"/>
    <w:multiLevelType w:val="multilevel"/>
    <w:tmpl w:val="95AA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C1311"/>
    <w:multiLevelType w:val="multilevel"/>
    <w:tmpl w:val="4D9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C4803"/>
    <w:multiLevelType w:val="multilevel"/>
    <w:tmpl w:val="C202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63E6D"/>
    <w:multiLevelType w:val="multilevel"/>
    <w:tmpl w:val="2C2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33586"/>
    <w:multiLevelType w:val="hybridMultilevel"/>
    <w:tmpl w:val="35BE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B5717"/>
    <w:multiLevelType w:val="hybridMultilevel"/>
    <w:tmpl w:val="9636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72E2E"/>
    <w:multiLevelType w:val="multilevel"/>
    <w:tmpl w:val="88D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D3DB5"/>
    <w:multiLevelType w:val="multilevel"/>
    <w:tmpl w:val="3270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173D0"/>
    <w:multiLevelType w:val="multilevel"/>
    <w:tmpl w:val="AB68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A4204"/>
    <w:multiLevelType w:val="hybridMultilevel"/>
    <w:tmpl w:val="9AA2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A2206"/>
    <w:multiLevelType w:val="multilevel"/>
    <w:tmpl w:val="E18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86277"/>
    <w:multiLevelType w:val="multilevel"/>
    <w:tmpl w:val="511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91F4F"/>
    <w:multiLevelType w:val="multilevel"/>
    <w:tmpl w:val="8078E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C008E"/>
    <w:multiLevelType w:val="hybridMultilevel"/>
    <w:tmpl w:val="01B8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E602A"/>
    <w:multiLevelType w:val="hybridMultilevel"/>
    <w:tmpl w:val="CA9A0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FA4103"/>
    <w:multiLevelType w:val="multilevel"/>
    <w:tmpl w:val="AEA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14A99"/>
    <w:multiLevelType w:val="multilevel"/>
    <w:tmpl w:val="393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C32E0"/>
    <w:multiLevelType w:val="hybridMultilevel"/>
    <w:tmpl w:val="0512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15BE5"/>
    <w:multiLevelType w:val="multilevel"/>
    <w:tmpl w:val="6D3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23EBF"/>
    <w:multiLevelType w:val="hybridMultilevel"/>
    <w:tmpl w:val="CD945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2E76C8"/>
    <w:multiLevelType w:val="multilevel"/>
    <w:tmpl w:val="517C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A63C4"/>
    <w:multiLevelType w:val="multilevel"/>
    <w:tmpl w:val="406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911AF9"/>
    <w:multiLevelType w:val="multilevel"/>
    <w:tmpl w:val="D83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32E46"/>
    <w:multiLevelType w:val="hybridMultilevel"/>
    <w:tmpl w:val="E23A6C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A44CA9"/>
    <w:multiLevelType w:val="multilevel"/>
    <w:tmpl w:val="4C7C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83FFC"/>
    <w:multiLevelType w:val="multilevel"/>
    <w:tmpl w:val="AC3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D40BA"/>
    <w:multiLevelType w:val="multilevel"/>
    <w:tmpl w:val="A9F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742B5"/>
    <w:multiLevelType w:val="hybridMultilevel"/>
    <w:tmpl w:val="D2A83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B34747"/>
    <w:multiLevelType w:val="hybridMultilevel"/>
    <w:tmpl w:val="70E8E7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041C6F"/>
    <w:multiLevelType w:val="multilevel"/>
    <w:tmpl w:val="1FB0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456BC"/>
    <w:multiLevelType w:val="multilevel"/>
    <w:tmpl w:val="86E4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107BF"/>
    <w:multiLevelType w:val="multilevel"/>
    <w:tmpl w:val="9F6A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3"/>
  </w:num>
  <w:num w:numId="4">
    <w:abstractNumId w:val="20"/>
  </w:num>
  <w:num w:numId="5">
    <w:abstractNumId w:val="4"/>
  </w:num>
  <w:num w:numId="6">
    <w:abstractNumId w:val="28"/>
  </w:num>
  <w:num w:numId="7">
    <w:abstractNumId w:val="24"/>
  </w:num>
  <w:num w:numId="8">
    <w:abstractNumId w:val="26"/>
  </w:num>
  <w:num w:numId="9">
    <w:abstractNumId w:val="22"/>
  </w:num>
  <w:num w:numId="10">
    <w:abstractNumId w:val="8"/>
  </w:num>
  <w:num w:numId="11">
    <w:abstractNumId w:val="12"/>
  </w:num>
  <w:num w:numId="12">
    <w:abstractNumId w:val="2"/>
  </w:num>
  <w:num w:numId="13">
    <w:abstractNumId w:val="10"/>
  </w:num>
  <w:num w:numId="14">
    <w:abstractNumId w:val="27"/>
  </w:num>
  <w:num w:numId="15">
    <w:abstractNumId w:val="5"/>
  </w:num>
  <w:num w:numId="16">
    <w:abstractNumId w:val="9"/>
  </w:num>
  <w:num w:numId="17">
    <w:abstractNumId w:val="32"/>
  </w:num>
  <w:num w:numId="18">
    <w:abstractNumId w:val="33"/>
  </w:num>
  <w:num w:numId="19">
    <w:abstractNumId w:val="31"/>
  </w:num>
  <w:num w:numId="20">
    <w:abstractNumId w:val="18"/>
  </w:num>
  <w:num w:numId="21">
    <w:abstractNumId w:val="17"/>
  </w:num>
  <w:num w:numId="22">
    <w:abstractNumId w:val="23"/>
  </w:num>
  <w:num w:numId="23">
    <w:abstractNumId w:val="6"/>
  </w:num>
  <w:num w:numId="24">
    <w:abstractNumId w:val="16"/>
  </w:num>
  <w:num w:numId="25">
    <w:abstractNumId w:val="0"/>
  </w:num>
  <w:num w:numId="26">
    <w:abstractNumId w:val="29"/>
  </w:num>
  <w:num w:numId="27">
    <w:abstractNumId w:val="7"/>
  </w:num>
  <w:num w:numId="28">
    <w:abstractNumId w:val="25"/>
  </w:num>
  <w:num w:numId="29">
    <w:abstractNumId w:val="30"/>
  </w:num>
  <w:num w:numId="30">
    <w:abstractNumId w:val="21"/>
  </w:num>
  <w:num w:numId="31">
    <w:abstractNumId w:val="15"/>
  </w:num>
  <w:num w:numId="32">
    <w:abstractNumId w:val="11"/>
  </w:num>
  <w:num w:numId="33">
    <w:abstractNumId w:val="1"/>
  </w:num>
  <w:num w:numId="3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smart">
    <w15:presenceInfo w15:providerId="Windows Live" w15:userId="5b7070438a3403b8"/>
  </w15:person>
  <w15:person w15:author="Reddington, Joseph">
    <w15:presenceInfo w15:providerId="Windows Live" w15:userId="547d1c4b-d7c1-4b32-8957-4e38c6e20038"/>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48"/>
    <w:rsid w:val="0005779B"/>
    <w:rsid w:val="00083A72"/>
    <w:rsid w:val="000A5528"/>
    <w:rsid w:val="000B4970"/>
    <w:rsid w:val="00101654"/>
    <w:rsid w:val="00131E50"/>
    <w:rsid w:val="001378D8"/>
    <w:rsid w:val="00152E46"/>
    <w:rsid w:val="0016456E"/>
    <w:rsid w:val="00187CFA"/>
    <w:rsid w:val="001D738A"/>
    <w:rsid w:val="00224F1A"/>
    <w:rsid w:val="00251848"/>
    <w:rsid w:val="003F06D8"/>
    <w:rsid w:val="0041614D"/>
    <w:rsid w:val="00473164"/>
    <w:rsid w:val="00482E0E"/>
    <w:rsid w:val="00491362"/>
    <w:rsid w:val="00492B5D"/>
    <w:rsid w:val="00697356"/>
    <w:rsid w:val="006B08AE"/>
    <w:rsid w:val="0071473F"/>
    <w:rsid w:val="007161A0"/>
    <w:rsid w:val="00716CB0"/>
    <w:rsid w:val="00797AA9"/>
    <w:rsid w:val="007C038C"/>
    <w:rsid w:val="007F2D55"/>
    <w:rsid w:val="008800D9"/>
    <w:rsid w:val="008D18EF"/>
    <w:rsid w:val="0097264E"/>
    <w:rsid w:val="00974532"/>
    <w:rsid w:val="009A03C3"/>
    <w:rsid w:val="009D16A7"/>
    <w:rsid w:val="009E52E2"/>
    <w:rsid w:val="00A03083"/>
    <w:rsid w:val="00A55A8B"/>
    <w:rsid w:val="00A826AE"/>
    <w:rsid w:val="00AA4840"/>
    <w:rsid w:val="00BA017A"/>
    <w:rsid w:val="00BD2376"/>
    <w:rsid w:val="00BD3499"/>
    <w:rsid w:val="00BF57A0"/>
    <w:rsid w:val="00C83804"/>
    <w:rsid w:val="00CA12D8"/>
    <w:rsid w:val="00CF6485"/>
    <w:rsid w:val="00D204F0"/>
    <w:rsid w:val="00D226AB"/>
    <w:rsid w:val="00D3068B"/>
    <w:rsid w:val="00D40981"/>
    <w:rsid w:val="00D513BB"/>
    <w:rsid w:val="00DA0CA3"/>
    <w:rsid w:val="00DB5CAF"/>
    <w:rsid w:val="00E11330"/>
    <w:rsid w:val="00EA6488"/>
    <w:rsid w:val="00EC2A7A"/>
    <w:rsid w:val="00EF7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99EF"/>
  <w15:chartTrackingRefBased/>
  <w15:docId w15:val="{F70BD5BF-B6B3-604D-9BE8-EC1A6EA2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64E"/>
  </w:style>
  <w:style w:type="paragraph" w:styleId="Heading1">
    <w:name w:val="heading 1"/>
    <w:basedOn w:val="Normal"/>
    <w:next w:val="Normal"/>
    <w:link w:val="Heading1Char"/>
    <w:uiPriority w:val="9"/>
    <w:qFormat/>
    <w:rsid w:val="0025184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251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25184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8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1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84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51848"/>
    <w:rPr>
      <w:color w:val="0000FF"/>
      <w:u w:val="single"/>
    </w:rPr>
  </w:style>
  <w:style w:type="paragraph" w:styleId="NormalWeb">
    <w:name w:val="Normal (Web)"/>
    <w:basedOn w:val="Normal"/>
    <w:uiPriority w:val="99"/>
    <w:semiHidden/>
    <w:unhideWhenUsed/>
    <w:rsid w:val="0025184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1848"/>
    <w:rPr>
      <w:i/>
      <w:iCs/>
    </w:rPr>
  </w:style>
  <w:style w:type="character" w:styleId="HTMLTypewriter">
    <w:name w:val="HTML Typewriter"/>
    <w:basedOn w:val="DefaultParagraphFont"/>
    <w:uiPriority w:val="99"/>
    <w:semiHidden/>
    <w:unhideWhenUsed/>
    <w:rsid w:val="00251848"/>
    <w:rPr>
      <w:rFonts w:ascii="Courier New" w:eastAsia="Times New Roman" w:hAnsi="Courier New" w:cs="Courier New"/>
      <w:sz w:val="20"/>
      <w:szCs w:val="20"/>
    </w:rPr>
  </w:style>
  <w:style w:type="character" w:customStyle="1" w:styleId="pre">
    <w:name w:val="pre"/>
    <w:basedOn w:val="DefaultParagraphFont"/>
    <w:rsid w:val="00251848"/>
  </w:style>
  <w:style w:type="character" w:styleId="HTMLCite">
    <w:name w:val="HTML Cite"/>
    <w:basedOn w:val="DefaultParagraphFont"/>
    <w:uiPriority w:val="99"/>
    <w:semiHidden/>
    <w:unhideWhenUsed/>
    <w:rsid w:val="00251848"/>
    <w:rPr>
      <w:i/>
      <w:iCs/>
    </w:rPr>
  </w:style>
  <w:style w:type="character" w:styleId="Strong">
    <w:name w:val="Strong"/>
    <w:basedOn w:val="DefaultParagraphFont"/>
    <w:uiPriority w:val="22"/>
    <w:qFormat/>
    <w:rsid w:val="00251848"/>
    <w:rPr>
      <w:b/>
      <w:bCs/>
    </w:rPr>
  </w:style>
  <w:style w:type="paragraph" w:customStyle="1" w:styleId="first">
    <w:name w:val="first"/>
    <w:basedOn w:val="Normal"/>
    <w:rsid w:val="00251848"/>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251848"/>
    <w:pPr>
      <w:spacing w:before="100" w:beforeAutospacing="1" w:after="100" w:afterAutospacing="1"/>
    </w:pPr>
    <w:rPr>
      <w:rFonts w:ascii="Times New Roman" w:eastAsia="Times New Roman" w:hAnsi="Times New Roman" w:cs="Times New Roman"/>
    </w:rPr>
  </w:style>
  <w:style w:type="character" w:customStyle="1" w:styleId="UnresolvedMention1">
    <w:name w:val="Unresolved Mention1"/>
    <w:basedOn w:val="DefaultParagraphFont"/>
    <w:uiPriority w:val="99"/>
    <w:semiHidden/>
    <w:unhideWhenUsed/>
    <w:rsid w:val="00251848"/>
    <w:rPr>
      <w:color w:val="808080"/>
      <w:shd w:val="clear" w:color="auto" w:fill="E6E6E6"/>
    </w:rPr>
  </w:style>
  <w:style w:type="paragraph" w:styleId="Title">
    <w:name w:val="Title"/>
    <w:basedOn w:val="Normal"/>
    <w:next w:val="Normal"/>
    <w:link w:val="TitleChar"/>
    <w:rsid w:val="003F06D8"/>
    <w:pPr>
      <w:keepNext/>
      <w:keepLines/>
      <w:spacing w:line="276" w:lineRule="auto"/>
      <w:contextualSpacing/>
    </w:pPr>
    <w:rPr>
      <w:rFonts w:ascii="Trebuchet MS" w:eastAsia="Trebuchet MS" w:hAnsi="Trebuchet MS" w:cs="Trebuchet MS"/>
      <w:color w:val="000000"/>
      <w:sz w:val="42"/>
      <w:szCs w:val="42"/>
      <w:lang w:val="en-US"/>
    </w:rPr>
  </w:style>
  <w:style w:type="character" w:customStyle="1" w:styleId="TitleChar">
    <w:name w:val="Title Char"/>
    <w:basedOn w:val="DefaultParagraphFont"/>
    <w:link w:val="Title"/>
    <w:rsid w:val="003F06D8"/>
    <w:rPr>
      <w:rFonts w:ascii="Trebuchet MS" w:eastAsia="Trebuchet MS" w:hAnsi="Trebuchet MS" w:cs="Trebuchet MS"/>
      <w:color w:val="000000"/>
      <w:sz w:val="42"/>
      <w:szCs w:val="42"/>
      <w:lang w:val="en-US"/>
    </w:rPr>
  </w:style>
  <w:style w:type="paragraph" w:styleId="Subtitle">
    <w:name w:val="Subtitle"/>
    <w:basedOn w:val="Normal"/>
    <w:next w:val="Normal"/>
    <w:link w:val="SubtitleChar"/>
    <w:rsid w:val="003F06D8"/>
    <w:pPr>
      <w:keepNext/>
      <w:keepLines/>
      <w:spacing w:after="200" w:line="276" w:lineRule="auto"/>
      <w:contextualSpacing/>
    </w:pPr>
    <w:rPr>
      <w:rFonts w:ascii="Trebuchet MS" w:eastAsia="Trebuchet MS" w:hAnsi="Trebuchet MS" w:cs="Trebuchet MS"/>
      <w:i/>
      <w:color w:val="666666"/>
      <w:sz w:val="26"/>
      <w:szCs w:val="26"/>
      <w:lang w:val="en-US"/>
    </w:rPr>
  </w:style>
  <w:style w:type="character" w:customStyle="1" w:styleId="SubtitleChar">
    <w:name w:val="Subtitle Char"/>
    <w:basedOn w:val="DefaultParagraphFont"/>
    <w:link w:val="Subtitle"/>
    <w:rsid w:val="003F06D8"/>
    <w:rPr>
      <w:rFonts w:ascii="Trebuchet MS" w:eastAsia="Trebuchet MS" w:hAnsi="Trebuchet MS" w:cs="Trebuchet MS"/>
      <w:i/>
      <w:color w:val="666666"/>
      <w:sz w:val="26"/>
      <w:szCs w:val="26"/>
      <w:lang w:val="en-US"/>
    </w:rPr>
  </w:style>
  <w:style w:type="paragraph" w:styleId="ListParagraph">
    <w:name w:val="List Paragraph"/>
    <w:basedOn w:val="Normal"/>
    <w:uiPriority w:val="34"/>
    <w:qFormat/>
    <w:rsid w:val="003F06D8"/>
    <w:pPr>
      <w:ind w:left="720"/>
      <w:contextualSpacing/>
    </w:pPr>
  </w:style>
  <w:style w:type="table" w:styleId="TableGrid">
    <w:name w:val="Table Grid"/>
    <w:basedOn w:val="TableNormal"/>
    <w:uiPriority w:val="39"/>
    <w:rsid w:val="00E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18EF"/>
    <w:rPr>
      <w:sz w:val="16"/>
      <w:szCs w:val="16"/>
    </w:rPr>
  </w:style>
  <w:style w:type="paragraph" w:styleId="CommentText">
    <w:name w:val="annotation text"/>
    <w:basedOn w:val="Normal"/>
    <w:link w:val="CommentTextChar"/>
    <w:uiPriority w:val="99"/>
    <w:semiHidden/>
    <w:unhideWhenUsed/>
    <w:rsid w:val="008D18EF"/>
    <w:rPr>
      <w:sz w:val="20"/>
      <w:szCs w:val="20"/>
    </w:rPr>
  </w:style>
  <w:style w:type="character" w:customStyle="1" w:styleId="CommentTextChar">
    <w:name w:val="Comment Text Char"/>
    <w:basedOn w:val="DefaultParagraphFont"/>
    <w:link w:val="CommentText"/>
    <w:uiPriority w:val="99"/>
    <w:semiHidden/>
    <w:rsid w:val="008D18EF"/>
    <w:rPr>
      <w:sz w:val="20"/>
      <w:szCs w:val="20"/>
    </w:rPr>
  </w:style>
  <w:style w:type="paragraph" w:styleId="CommentSubject">
    <w:name w:val="annotation subject"/>
    <w:basedOn w:val="CommentText"/>
    <w:next w:val="CommentText"/>
    <w:link w:val="CommentSubjectChar"/>
    <w:uiPriority w:val="99"/>
    <w:semiHidden/>
    <w:unhideWhenUsed/>
    <w:rsid w:val="008D18EF"/>
    <w:rPr>
      <w:b/>
      <w:bCs/>
    </w:rPr>
  </w:style>
  <w:style w:type="character" w:customStyle="1" w:styleId="CommentSubjectChar">
    <w:name w:val="Comment Subject Char"/>
    <w:basedOn w:val="CommentTextChar"/>
    <w:link w:val="CommentSubject"/>
    <w:uiPriority w:val="99"/>
    <w:semiHidden/>
    <w:rsid w:val="008D18EF"/>
    <w:rPr>
      <w:b/>
      <w:bCs/>
      <w:sz w:val="20"/>
      <w:szCs w:val="20"/>
    </w:rPr>
  </w:style>
  <w:style w:type="paragraph" w:styleId="BalloonText">
    <w:name w:val="Balloon Text"/>
    <w:basedOn w:val="Normal"/>
    <w:link w:val="BalloonTextChar"/>
    <w:uiPriority w:val="99"/>
    <w:semiHidden/>
    <w:unhideWhenUsed/>
    <w:rsid w:val="008D18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18EF"/>
    <w:rPr>
      <w:rFonts w:ascii="Times New Roman" w:hAnsi="Times New Roman" w:cs="Times New Roman"/>
      <w:sz w:val="18"/>
      <w:szCs w:val="18"/>
    </w:rPr>
  </w:style>
  <w:style w:type="paragraph" w:styleId="Revision">
    <w:name w:val="Revision"/>
    <w:hidden/>
    <w:uiPriority w:val="99"/>
    <w:semiHidden/>
    <w:rsid w:val="00224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2677">
      <w:bodyDiv w:val="1"/>
      <w:marLeft w:val="0"/>
      <w:marRight w:val="0"/>
      <w:marTop w:val="0"/>
      <w:marBottom w:val="0"/>
      <w:divBdr>
        <w:top w:val="none" w:sz="0" w:space="0" w:color="auto"/>
        <w:left w:val="none" w:sz="0" w:space="0" w:color="auto"/>
        <w:bottom w:val="none" w:sz="0" w:space="0" w:color="auto"/>
        <w:right w:val="none" w:sz="0" w:space="0" w:color="auto"/>
      </w:divBdr>
      <w:divsChild>
        <w:div w:id="1948806097">
          <w:marLeft w:val="0"/>
          <w:marRight w:val="0"/>
          <w:marTop w:val="0"/>
          <w:marBottom w:val="0"/>
          <w:divBdr>
            <w:top w:val="none" w:sz="0" w:space="0" w:color="auto"/>
            <w:left w:val="none" w:sz="0" w:space="0" w:color="auto"/>
            <w:bottom w:val="none" w:sz="0" w:space="0" w:color="auto"/>
            <w:right w:val="none" w:sz="0" w:space="0" w:color="auto"/>
          </w:divBdr>
          <w:divsChild>
            <w:div w:id="2013559549">
              <w:marLeft w:val="0"/>
              <w:marRight w:val="0"/>
              <w:marTop w:val="0"/>
              <w:marBottom w:val="0"/>
              <w:divBdr>
                <w:top w:val="none" w:sz="0" w:space="0" w:color="auto"/>
                <w:left w:val="none" w:sz="0" w:space="0" w:color="auto"/>
                <w:bottom w:val="none" w:sz="0" w:space="0" w:color="auto"/>
                <w:right w:val="none" w:sz="0" w:space="0" w:color="auto"/>
              </w:divBdr>
              <w:divsChild>
                <w:div w:id="411004418">
                  <w:marLeft w:val="0"/>
                  <w:marRight w:val="0"/>
                  <w:marTop w:val="0"/>
                  <w:marBottom w:val="0"/>
                  <w:divBdr>
                    <w:top w:val="none" w:sz="0" w:space="0" w:color="auto"/>
                    <w:left w:val="none" w:sz="0" w:space="0" w:color="auto"/>
                    <w:bottom w:val="none" w:sz="0" w:space="0" w:color="auto"/>
                    <w:right w:val="none" w:sz="0" w:space="0" w:color="auto"/>
                  </w:divBdr>
                  <w:divsChild>
                    <w:div w:id="674961066">
                      <w:marLeft w:val="0"/>
                      <w:marRight w:val="0"/>
                      <w:marTop w:val="150"/>
                      <w:marBottom w:val="150"/>
                      <w:divBdr>
                        <w:top w:val="single" w:sz="6" w:space="5" w:color="CCCCCC"/>
                        <w:left w:val="single" w:sz="6" w:space="5" w:color="CCCCCC"/>
                        <w:bottom w:val="single" w:sz="6" w:space="0" w:color="CCCCCC"/>
                        <w:right w:val="single" w:sz="6" w:space="5" w:color="CCCCCC"/>
                      </w:divBdr>
                    </w:div>
                    <w:div w:id="1221406762">
                      <w:marLeft w:val="0"/>
                      <w:marRight w:val="0"/>
                      <w:marTop w:val="0"/>
                      <w:marBottom w:val="0"/>
                      <w:divBdr>
                        <w:top w:val="none" w:sz="0" w:space="0" w:color="auto"/>
                        <w:left w:val="none" w:sz="0" w:space="0" w:color="auto"/>
                        <w:bottom w:val="none" w:sz="0" w:space="0" w:color="auto"/>
                        <w:right w:val="none" w:sz="0" w:space="0" w:color="auto"/>
                      </w:divBdr>
                    </w:div>
                    <w:div w:id="1977559983">
                      <w:marLeft w:val="0"/>
                      <w:marRight w:val="0"/>
                      <w:marTop w:val="0"/>
                      <w:marBottom w:val="0"/>
                      <w:divBdr>
                        <w:top w:val="none" w:sz="0" w:space="0" w:color="auto"/>
                        <w:left w:val="none" w:sz="0" w:space="0" w:color="auto"/>
                        <w:bottom w:val="none" w:sz="0" w:space="0" w:color="auto"/>
                        <w:right w:val="none" w:sz="0" w:space="0" w:color="auto"/>
                      </w:divBdr>
                      <w:divsChild>
                        <w:div w:id="1107045401">
                          <w:marLeft w:val="0"/>
                          <w:marRight w:val="0"/>
                          <w:marTop w:val="0"/>
                          <w:marBottom w:val="0"/>
                          <w:divBdr>
                            <w:top w:val="none" w:sz="0" w:space="0" w:color="auto"/>
                            <w:left w:val="none" w:sz="0" w:space="0" w:color="auto"/>
                            <w:bottom w:val="none" w:sz="0" w:space="0" w:color="auto"/>
                            <w:right w:val="none" w:sz="0" w:space="0" w:color="auto"/>
                          </w:divBdr>
                        </w:div>
                        <w:div w:id="2034334615">
                          <w:marLeft w:val="0"/>
                          <w:marRight w:val="0"/>
                          <w:marTop w:val="0"/>
                          <w:marBottom w:val="0"/>
                          <w:divBdr>
                            <w:top w:val="none" w:sz="0" w:space="0" w:color="auto"/>
                            <w:left w:val="none" w:sz="0" w:space="0" w:color="auto"/>
                            <w:bottom w:val="none" w:sz="0" w:space="0" w:color="auto"/>
                            <w:right w:val="none" w:sz="0" w:space="0" w:color="auto"/>
                          </w:divBdr>
                        </w:div>
                        <w:div w:id="201089381">
                          <w:marLeft w:val="0"/>
                          <w:marRight w:val="0"/>
                          <w:marTop w:val="0"/>
                          <w:marBottom w:val="0"/>
                          <w:divBdr>
                            <w:top w:val="none" w:sz="0" w:space="0" w:color="auto"/>
                            <w:left w:val="none" w:sz="0" w:space="0" w:color="auto"/>
                            <w:bottom w:val="none" w:sz="0" w:space="0" w:color="auto"/>
                            <w:right w:val="none" w:sz="0" w:space="0" w:color="auto"/>
                          </w:divBdr>
                        </w:div>
                        <w:div w:id="193809439">
                          <w:marLeft w:val="0"/>
                          <w:marRight w:val="0"/>
                          <w:marTop w:val="0"/>
                          <w:marBottom w:val="0"/>
                          <w:divBdr>
                            <w:top w:val="none" w:sz="0" w:space="0" w:color="auto"/>
                            <w:left w:val="none" w:sz="0" w:space="0" w:color="auto"/>
                            <w:bottom w:val="none" w:sz="0" w:space="0" w:color="auto"/>
                            <w:right w:val="none" w:sz="0" w:space="0" w:color="auto"/>
                          </w:divBdr>
                        </w:div>
                        <w:div w:id="113058227">
                          <w:marLeft w:val="0"/>
                          <w:marRight w:val="0"/>
                          <w:marTop w:val="0"/>
                          <w:marBottom w:val="0"/>
                          <w:divBdr>
                            <w:top w:val="none" w:sz="0" w:space="0" w:color="auto"/>
                            <w:left w:val="none" w:sz="0" w:space="0" w:color="auto"/>
                            <w:bottom w:val="none" w:sz="0" w:space="0" w:color="auto"/>
                            <w:right w:val="none" w:sz="0" w:space="0" w:color="auto"/>
                          </w:divBdr>
                        </w:div>
                        <w:div w:id="1169633454">
                          <w:marLeft w:val="0"/>
                          <w:marRight w:val="0"/>
                          <w:marTop w:val="0"/>
                          <w:marBottom w:val="0"/>
                          <w:divBdr>
                            <w:top w:val="none" w:sz="0" w:space="0" w:color="auto"/>
                            <w:left w:val="none" w:sz="0" w:space="0" w:color="auto"/>
                            <w:bottom w:val="none" w:sz="0" w:space="0" w:color="auto"/>
                            <w:right w:val="none" w:sz="0" w:space="0" w:color="auto"/>
                          </w:divBdr>
                        </w:div>
                        <w:div w:id="1313292637">
                          <w:marLeft w:val="0"/>
                          <w:marRight w:val="0"/>
                          <w:marTop w:val="0"/>
                          <w:marBottom w:val="0"/>
                          <w:divBdr>
                            <w:top w:val="none" w:sz="0" w:space="0" w:color="auto"/>
                            <w:left w:val="none" w:sz="0" w:space="0" w:color="auto"/>
                            <w:bottom w:val="none" w:sz="0" w:space="0" w:color="auto"/>
                            <w:right w:val="none" w:sz="0" w:space="0" w:color="auto"/>
                          </w:divBdr>
                        </w:div>
                        <w:div w:id="552742149">
                          <w:marLeft w:val="0"/>
                          <w:marRight w:val="0"/>
                          <w:marTop w:val="0"/>
                          <w:marBottom w:val="0"/>
                          <w:divBdr>
                            <w:top w:val="none" w:sz="0" w:space="0" w:color="auto"/>
                            <w:left w:val="none" w:sz="0" w:space="0" w:color="auto"/>
                            <w:bottom w:val="none" w:sz="0" w:space="0" w:color="auto"/>
                            <w:right w:val="none" w:sz="0" w:space="0" w:color="auto"/>
                          </w:divBdr>
                        </w:div>
                        <w:div w:id="569577499">
                          <w:marLeft w:val="0"/>
                          <w:marRight w:val="0"/>
                          <w:marTop w:val="0"/>
                          <w:marBottom w:val="0"/>
                          <w:divBdr>
                            <w:top w:val="none" w:sz="0" w:space="0" w:color="auto"/>
                            <w:left w:val="none" w:sz="0" w:space="0" w:color="auto"/>
                            <w:bottom w:val="none" w:sz="0" w:space="0" w:color="auto"/>
                            <w:right w:val="none" w:sz="0" w:space="0" w:color="auto"/>
                          </w:divBdr>
                        </w:div>
                        <w:div w:id="139537574">
                          <w:marLeft w:val="0"/>
                          <w:marRight w:val="0"/>
                          <w:marTop w:val="0"/>
                          <w:marBottom w:val="0"/>
                          <w:divBdr>
                            <w:top w:val="none" w:sz="0" w:space="0" w:color="auto"/>
                            <w:left w:val="none" w:sz="0" w:space="0" w:color="auto"/>
                            <w:bottom w:val="none" w:sz="0" w:space="0" w:color="auto"/>
                            <w:right w:val="none" w:sz="0" w:space="0" w:color="auto"/>
                          </w:divBdr>
                        </w:div>
                        <w:div w:id="1639603838">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371925581">
                          <w:marLeft w:val="0"/>
                          <w:marRight w:val="0"/>
                          <w:marTop w:val="0"/>
                          <w:marBottom w:val="0"/>
                          <w:divBdr>
                            <w:top w:val="none" w:sz="0" w:space="0" w:color="auto"/>
                            <w:left w:val="none" w:sz="0" w:space="0" w:color="auto"/>
                            <w:bottom w:val="none" w:sz="0" w:space="0" w:color="auto"/>
                            <w:right w:val="none" w:sz="0" w:space="0" w:color="auto"/>
                          </w:divBdr>
                        </w:div>
                        <w:div w:id="1612933047">
                          <w:marLeft w:val="0"/>
                          <w:marRight w:val="0"/>
                          <w:marTop w:val="0"/>
                          <w:marBottom w:val="0"/>
                          <w:divBdr>
                            <w:top w:val="none" w:sz="0" w:space="0" w:color="auto"/>
                            <w:left w:val="none" w:sz="0" w:space="0" w:color="auto"/>
                            <w:bottom w:val="none" w:sz="0" w:space="0" w:color="auto"/>
                            <w:right w:val="none" w:sz="0" w:space="0" w:color="auto"/>
                          </w:divBdr>
                        </w:div>
                      </w:divsChild>
                    </w:div>
                    <w:div w:id="1913198718">
                      <w:marLeft w:val="0"/>
                      <w:marRight w:val="0"/>
                      <w:marTop w:val="0"/>
                      <w:marBottom w:val="0"/>
                      <w:divBdr>
                        <w:top w:val="none" w:sz="0" w:space="0" w:color="auto"/>
                        <w:left w:val="none" w:sz="0" w:space="0" w:color="auto"/>
                        <w:bottom w:val="none" w:sz="0" w:space="0" w:color="auto"/>
                        <w:right w:val="none" w:sz="0" w:space="0" w:color="auto"/>
                      </w:divBdr>
                      <w:divsChild>
                        <w:div w:id="1772042623">
                          <w:marLeft w:val="0"/>
                          <w:marRight w:val="0"/>
                          <w:marTop w:val="240"/>
                          <w:marBottom w:val="240"/>
                          <w:divBdr>
                            <w:top w:val="single" w:sz="6" w:space="0" w:color="86989B"/>
                            <w:left w:val="single" w:sz="6" w:space="0" w:color="86989B"/>
                            <w:bottom w:val="single" w:sz="6" w:space="0" w:color="86989B"/>
                            <w:right w:val="single" w:sz="6" w:space="0" w:color="86989B"/>
                          </w:divBdr>
                        </w:div>
                        <w:div w:id="1602685007">
                          <w:marLeft w:val="0"/>
                          <w:marRight w:val="0"/>
                          <w:marTop w:val="0"/>
                          <w:marBottom w:val="0"/>
                          <w:divBdr>
                            <w:top w:val="none" w:sz="0" w:space="0" w:color="auto"/>
                            <w:left w:val="none" w:sz="0" w:space="0" w:color="auto"/>
                            <w:bottom w:val="none" w:sz="0" w:space="0" w:color="auto"/>
                            <w:right w:val="none" w:sz="0" w:space="0" w:color="auto"/>
                          </w:divBdr>
                        </w:div>
                        <w:div w:id="933781035">
                          <w:marLeft w:val="0"/>
                          <w:marRight w:val="0"/>
                          <w:marTop w:val="0"/>
                          <w:marBottom w:val="0"/>
                          <w:divBdr>
                            <w:top w:val="none" w:sz="0" w:space="0" w:color="auto"/>
                            <w:left w:val="none" w:sz="0" w:space="0" w:color="auto"/>
                            <w:bottom w:val="none" w:sz="0" w:space="0" w:color="auto"/>
                            <w:right w:val="none" w:sz="0" w:space="0" w:color="auto"/>
                          </w:divBdr>
                        </w:div>
                        <w:div w:id="1051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greg.smart</cp:lastModifiedBy>
  <cp:revision>12</cp:revision>
  <dcterms:created xsi:type="dcterms:W3CDTF">2018-07-02T11:56:00Z</dcterms:created>
  <dcterms:modified xsi:type="dcterms:W3CDTF">2018-10-16T08:57:00Z</dcterms:modified>
</cp:coreProperties>
</file>